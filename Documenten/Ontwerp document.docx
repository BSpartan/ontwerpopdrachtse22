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6568046"/>
        <w:docPartObj>
          <w:docPartGallery w:val="Cover Pages"/>
          <w:docPartUnique/>
        </w:docPartObj>
      </w:sdtPr>
      <w:sdtEndPr/>
      <w:sdtContent>
        <w:p w:rsidR="00890A86" w:rsidRDefault="00890A86" w:rsidP="00890A86">
          <w:r>
            <w:rPr>
              <w:noProof/>
              <w:lang w:eastAsia="nl-NL"/>
            </w:rPr>
            <mc:AlternateContent>
              <mc:Choice Requires="wpg">
                <w:drawing>
                  <wp:anchor distT="0" distB="0" distL="114300" distR="114300" simplePos="0" relativeHeight="251662336" behindDoc="0" locked="0" layoutInCell="1" allowOverlap="1" wp14:anchorId="49666E55" wp14:editId="79A37E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E2B36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1026D9DE" wp14:editId="3D80CE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0A86" w:rsidRDefault="00890A86">
                                    <w:pPr>
                                      <w:pStyle w:val="Geenafstand"/>
                                      <w:jc w:val="right"/>
                                      <w:rPr>
                                        <w:color w:val="595959" w:themeColor="text1" w:themeTint="A6"/>
                                        <w:sz w:val="28"/>
                                        <w:szCs w:val="28"/>
                                      </w:rPr>
                                    </w:pPr>
                                    <w:r>
                                      <w:rPr>
                                        <w:color w:val="595959" w:themeColor="text1" w:themeTint="A6"/>
                                        <w:sz w:val="28"/>
                                        <w:szCs w:val="28"/>
                                      </w:rPr>
                                      <w:t>Bjork Verstraaten</w:t>
                                    </w:r>
                                  </w:p>
                                </w:sdtContent>
                              </w:sdt>
                              <w:p w:rsidR="00890A86" w:rsidRDefault="001B43F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0A8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26D9D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0A86" w:rsidRDefault="00890A86">
                              <w:pPr>
                                <w:pStyle w:val="NoSpacing"/>
                                <w:jc w:val="right"/>
                                <w:rPr>
                                  <w:color w:val="595959" w:themeColor="text1" w:themeTint="A6"/>
                                  <w:sz w:val="28"/>
                                  <w:szCs w:val="28"/>
                                </w:rPr>
                              </w:pPr>
                              <w:r>
                                <w:rPr>
                                  <w:color w:val="595959" w:themeColor="text1" w:themeTint="A6"/>
                                  <w:sz w:val="28"/>
                                  <w:szCs w:val="28"/>
                                </w:rPr>
                                <w:t>Bjork Verstraaten</w:t>
                              </w:r>
                            </w:p>
                          </w:sdtContent>
                        </w:sdt>
                        <w:p w:rsidR="00890A86" w:rsidRDefault="0089278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0A86">
                                <w:rPr>
                                  <w:color w:val="595959" w:themeColor="text1" w:themeTint="A6"/>
                                  <w:sz w:val="18"/>
                                  <w:szCs w:val="18"/>
                                </w:rPr>
                                <w:t xml:space="preserve">     </w:t>
                              </w:r>
                            </w:sdtContent>
                          </w:sdt>
                        </w:p>
                      </w:txbxContent>
                    </v:textbox>
                    <w10:wrap type="square" anchorx="page" anchory="page"/>
                  </v:shape>
                </w:pict>
              </mc:Fallback>
            </mc:AlternateContent>
          </w:r>
        </w:p>
        <w:sdt>
          <w:sdtPr>
            <w:id w:val="-217748108"/>
            <w:docPartObj>
              <w:docPartGallery w:val="Cover Pages"/>
              <w:docPartUnique/>
            </w:docPartObj>
          </w:sdtPr>
          <w:sdtEndPr/>
          <w:sdtContent>
            <w:p w:rsidR="00890A86" w:rsidRDefault="00890A86" w:rsidP="00890A86">
              <w:r>
                <w:rPr>
                  <w:noProof/>
                  <w:lang w:eastAsia="nl-NL"/>
                </w:rPr>
                <w:drawing>
                  <wp:anchor distT="0" distB="0" distL="114300" distR="114300" simplePos="0" relativeHeight="251667456" behindDoc="1" locked="0" layoutInCell="1" allowOverlap="1" wp14:anchorId="118F1332" wp14:editId="38E02860">
                    <wp:simplePos x="0" y="0"/>
                    <wp:positionH relativeFrom="margin">
                      <wp:posOffset>741680</wp:posOffset>
                    </wp:positionH>
                    <wp:positionV relativeFrom="paragraph">
                      <wp:posOffset>3558540</wp:posOffset>
                    </wp:positionV>
                    <wp:extent cx="4391025" cy="1190625"/>
                    <wp:effectExtent l="0" t="0" r="0" b="9525"/>
                    <wp:wrapNone/>
                    <wp:docPr id="6" name="Afbeelding 6" descr="C:\Users\Bjork\Pictures\twitch-transpar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ork\Pictures\twitch-transparent-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14:anchorId="0A79C218" wp14:editId="7C17D6AD">
                        <wp:simplePos x="0" y="0"/>
                        <wp:positionH relativeFrom="margin">
                          <wp:posOffset>-680720</wp:posOffset>
                        </wp:positionH>
                        <wp:positionV relativeFrom="page">
                          <wp:posOffset>1476375</wp:posOffset>
                        </wp:positionV>
                        <wp:extent cx="7315200" cy="217170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17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A86" w:rsidRDefault="001B43F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0A86">
                                          <w:rPr>
                                            <w:caps/>
                                            <w:color w:val="5B9BD5" w:themeColor="accent1"/>
                                            <w:sz w:val="64"/>
                                            <w:szCs w:val="64"/>
                                          </w:rPr>
                                          <w:t>Ontwerp 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90A86" w:rsidRDefault="00890A86">
                                        <w:pPr>
                                          <w:jc w:val="right"/>
                                          <w:rPr>
                                            <w:smallCaps/>
                                            <w:color w:val="404040" w:themeColor="text1" w:themeTint="BF"/>
                                            <w:sz w:val="36"/>
                                            <w:szCs w:val="36"/>
                                          </w:rPr>
                                        </w:pPr>
                                        <w:r>
                                          <w:rPr>
                                            <w:color w:val="404040" w:themeColor="text1" w:themeTint="BF"/>
                                            <w:sz w:val="36"/>
                                            <w:szCs w:val="36"/>
                                          </w:rPr>
                                          <w:t>Twitch.tv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A79C218" id="Tekstvak 154" o:spid="_x0000_s1027" type="#_x0000_t202" style="position:absolute;margin-left:-53.6pt;margin-top:116.25pt;width:8in;height:17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" filled="f" stroked="f" strokeweight=".5pt">
                        <v:textbox inset="126pt,0,54pt,0">
                          <w:txbxContent>
                            <w:p w:rsidR="00890A86" w:rsidRDefault="0089278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0A86">
                                    <w:rPr>
                                      <w:caps/>
                                      <w:color w:val="5B9BD5" w:themeColor="accent1"/>
                                      <w:sz w:val="64"/>
                                      <w:szCs w:val="64"/>
                                    </w:rPr>
                                    <w:t>Ontwerp 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90A86" w:rsidRDefault="00890A86">
                                  <w:pPr>
                                    <w:jc w:val="right"/>
                                    <w:rPr>
                                      <w:smallCaps/>
                                      <w:color w:val="404040" w:themeColor="text1" w:themeTint="BF"/>
                                      <w:sz w:val="36"/>
                                      <w:szCs w:val="36"/>
                                    </w:rPr>
                                  </w:pPr>
                                  <w:r>
                                    <w:rPr>
                                      <w:color w:val="404040" w:themeColor="text1" w:themeTint="BF"/>
                                      <w:sz w:val="36"/>
                                      <w:szCs w:val="36"/>
                                    </w:rPr>
                                    <w:t>Twitch.tv project</w:t>
                                  </w:r>
                                </w:p>
                              </w:sdtContent>
                            </w:sdt>
                          </w:txbxContent>
                        </v:textbox>
                        <w10:wrap type="square" anchorx="margin" anchory="page"/>
                      </v:shape>
                    </w:pict>
                  </mc:Fallback>
                </mc:AlternateContent>
              </w:r>
              <w:r>
                <w:br w:type="page"/>
              </w:r>
            </w:p>
          </w:sdtContent>
        </w:sdt>
        <w:p w:rsidR="00D6059A" w:rsidRPr="00D6059A" w:rsidRDefault="00D6059A" w:rsidP="00D6059A">
          <w:pPr>
            <w:keepNext/>
            <w:keepLines/>
            <w:spacing w:before="240" w:after="0"/>
            <w:outlineLvl w:val="0"/>
            <w:rPr>
              <w:rFonts w:asciiTheme="majorHAnsi" w:eastAsiaTheme="majorEastAsia" w:hAnsiTheme="majorHAnsi" w:cstheme="majorBidi"/>
              <w:color w:val="2E74B5" w:themeColor="accent1" w:themeShade="BF"/>
              <w:sz w:val="32"/>
              <w:szCs w:val="32"/>
            </w:rPr>
          </w:pPr>
          <w:bookmarkStart w:id="0" w:name="_Toc382238842"/>
          <w:bookmarkStart w:id="1" w:name="_Toc387925965"/>
          <w:r w:rsidRPr="00D6059A">
            <w:rPr>
              <w:rFonts w:asciiTheme="majorHAnsi" w:eastAsiaTheme="majorEastAsia" w:hAnsiTheme="majorHAnsi" w:cstheme="majorBidi"/>
              <w:color w:val="2E74B5" w:themeColor="accent1" w:themeShade="BF"/>
              <w:sz w:val="32"/>
              <w:szCs w:val="32"/>
            </w:rPr>
            <w:lastRenderedPageBreak/>
            <w:t>Inleiding</w:t>
          </w:r>
          <w:bookmarkEnd w:id="0"/>
          <w:bookmarkEnd w:id="1"/>
        </w:p>
        <w:p w:rsidR="00D6059A" w:rsidRPr="00D6059A" w:rsidRDefault="00D6059A" w:rsidP="00D6059A"/>
        <w:p w:rsidR="00D6059A" w:rsidRPr="00D6059A" w:rsidRDefault="00D6059A" w:rsidP="00D6059A">
          <w:r w:rsidRPr="00D6059A">
            <w:t xml:space="preserve">In dit document wordt het project globaal beschreven. </w:t>
          </w:r>
          <w:r w:rsidR="007E7C42">
            <w:t>Het gaat hierbij over een web applicatie:</w:t>
          </w:r>
        </w:p>
        <w:p w:rsidR="007E7C42" w:rsidRDefault="007E7C42" w:rsidP="007E7C42">
          <w:pPr>
            <w:numPr>
              <w:ilvl w:val="0"/>
              <w:numId w:val="1"/>
            </w:numPr>
            <w:contextualSpacing/>
          </w:pPr>
          <w:r>
            <w:rPr>
              <w:b/>
            </w:rPr>
            <w:t xml:space="preserve">Twitch.tv applicatie </w:t>
          </w:r>
          <w:r w:rsidR="00D6059A" w:rsidRPr="00D6059A">
            <w:br/>
          </w:r>
          <w:r>
            <w:t xml:space="preserve">Met deze applicatie kunnen bezoekers </w:t>
          </w:r>
          <w:proofErr w:type="spellStart"/>
          <w:r>
            <w:t>live-streams</w:t>
          </w:r>
          <w:proofErr w:type="spellEnd"/>
          <w:r>
            <w:t xml:space="preserve"> bekijken, de hoofdpagina zal de meest populaire kanalen weergeven met daarbij een aantal gegevens. Gebruikers kunnen zelf ook een account maken om op de website in te loggen, wanneer een gebruiker een account maakt krijgt de gebruiker een nieuw kanaal aan zijn account gekoppeld die door andere mensen bekeken kan worden. </w:t>
          </w:r>
        </w:p>
        <w:p w:rsidR="00890A86" w:rsidRDefault="00890A86" w:rsidP="00890A86"/>
        <w:p w:rsidR="00890A86" w:rsidRDefault="00890A86">
          <w:r>
            <w:br w:type="page"/>
          </w:r>
        </w:p>
        <w:sdt>
          <w:sdtPr>
            <w:rPr>
              <w:rFonts w:asciiTheme="minorHAnsi" w:eastAsiaTheme="minorHAnsi" w:hAnsiTheme="minorHAnsi" w:cstheme="minorBidi"/>
              <w:color w:val="auto"/>
              <w:sz w:val="22"/>
              <w:szCs w:val="22"/>
              <w:lang w:eastAsia="en-US"/>
            </w:rPr>
            <w:id w:val="-1873597974"/>
            <w:docPartObj>
              <w:docPartGallery w:val="Table of Contents"/>
              <w:docPartUnique/>
            </w:docPartObj>
          </w:sdtPr>
          <w:sdtEndPr>
            <w:rPr>
              <w:b/>
              <w:bCs/>
            </w:rPr>
          </w:sdtEndPr>
          <w:sdtContent>
            <w:p w:rsidR="00890A86" w:rsidRDefault="00890A86">
              <w:pPr>
                <w:pStyle w:val="Kopvaninhoudsopgave"/>
              </w:pPr>
              <w:r>
                <w:t>Inhoud</w:t>
              </w:r>
            </w:p>
            <w:p w:rsidR="00CD0A90" w:rsidRDefault="00890A8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7925965" w:history="1">
                <w:r w:rsidR="00CD0A90" w:rsidRPr="00987967">
                  <w:rPr>
                    <w:rStyle w:val="Hyperlink"/>
                    <w:rFonts w:asciiTheme="majorHAnsi" w:eastAsiaTheme="majorEastAsia" w:hAnsiTheme="majorHAnsi" w:cstheme="majorBidi"/>
                    <w:noProof/>
                  </w:rPr>
                  <w:t>Inleiding</w:t>
                </w:r>
                <w:r w:rsidR="00CD0A90">
                  <w:rPr>
                    <w:noProof/>
                    <w:webHidden/>
                  </w:rPr>
                  <w:tab/>
                </w:r>
                <w:r w:rsidR="00CD0A90">
                  <w:rPr>
                    <w:noProof/>
                    <w:webHidden/>
                  </w:rPr>
                  <w:fldChar w:fldCharType="begin"/>
                </w:r>
                <w:r w:rsidR="00CD0A90">
                  <w:rPr>
                    <w:noProof/>
                    <w:webHidden/>
                  </w:rPr>
                  <w:instrText xml:space="preserve"> PAGEREF _Toc387925965 \h </w:instrText>
                </w:r>
                <w:r w:rsidR="00CD0A90">
                  <w:rPr>
                    <w:noProof/>
                    <w:webHidden/>
                  </w:rPr>
                </w:r>
                <w:r w:rsidR="00CD0A90">
                  <w:rPr>
                    <w:noProof/>
                    <w:webHidden/>
                  </w:rPr>
                  <w:fldChar w:fldCharType="separate"/>
                </w:r>
                <w:r w:rsidR="00CD0A90">
                  <w:rPr>
                    <w:noProof/>
                    <w:webHidden/>
                  </w:rPr>
                  <w:t>1</w:t>
                </w:r>
                <w:r w:rsidR="00CD0A90">
                  <w:rPr>
                    <w:noProof/>
                    <w:webHidden/>
                  </w:rPr>
                  <w:fldChar w:fldCharType="end"/>
                </w:r>
              </w:hyperlink>
            </w:p>
            <w:p w:rsidR="00CD0A90" w:rsidRDefault="001B43F7">
              <w:pPr>
                <w:pStyle w:val="Inhopg1"/>
                <w:tabs>
                  <w:tab w:val="right" w:leader="dot" w:pos="9062"/>
                </w:tabs>
                <w:rPr>
                  <w:rFonts w:eastAsiaTheme="minorEastAsia"/>
                  <w:noProof/>
                  <w:lang w:eastAsia="nl-NL"/>
                </w:rPr>
              </w:pPr>
              <w:hyperlink w:anchor="_Toc387925966" w:history="1">
                <w:r w:rsidR="00CD0A90" w:rsidRPr="00987967">
                  <w:rPr>
                    <w:rStyle w:val="Hyperlink"/>
                    <w:noProof/>
                  </w:rPr>
                  <w:t>Document status</w:t>
                </w:r>
                <w:r w:rsidR="00CD0A90">
                  <w:rPr>
                    <w:noProof/>
                    <w:webHidden/>
                  </w:rPr>
                  <w:tab/>
                </w:r>
                <w:r w:rsidR="00CD0A90">
                  <w:rPr>
                    <w:noProof/>
                    <w:webHidden/>
                  </w:rPr>
                  <w:fldChar w:fldCharType="begin"/>
                </w:r>
                <w:r w:rsidR="00CD0A90">
                  <w:rPr>
                    <w:noProof/>
                    <w:webHidden/>
                  </w:rPr>
                  <w:instrText xml:space="preserve"> PAGEREF _Toc387925966 \h </w:instrText>
                </w:r>
                <w:r w:rsidR="00CD0A90">
                  <w:rPr>
                    <w:noProof/>
                    <w:webHidden/>
                  </w:rPr>
                </w:r>
                <w:r w:rsidR="00CD0A90">
                  <w:rPr>
                    <w:noProof/>
                    <w:webHidden/>
                  </w:rPr>
                  <w:fldChar w:fldCharType="separate"/>
                </w:r>
                <w:r w:rsidR="00CD0A90">
                  <w:rPr>
                    <w:noProof/>
                    <w:webHidden/>
                  </w:rPr>
                  <w:t>3</w:t>
                </w:r>
                <w:r w:rsidR="00CD0A90">
                  <w:rPr>
                    <w:noProof/>
                    <w:webHidden/>
                  </w:rPr>
                  <w:fldChar w:fldCharType="end"/>
                </w:r>
              </w:hyperlink>
            </w:p>
            <w:p w:rsidR="00CD0A90" w:rsidRDefault="001B43F7">
              <w:pPr>
                <w:pStyle w:val="Inhopg1"/>
                <w:tabs>
                  <w:tab w:val="right" w:leader="dot" w:pos="9062"/>
                </w:tabs>
                <w:rPr>
                  <w:rFonts w:eastAsiaTheme="minorEastAsia"/>
                  <w:noProof/>
                  <w:lang w:eastAsia="nl-NL"/>
                </w:rPr>
              </w:pPr>
              <w:hyperlink w:anchor="_Toc387925967" w:history="1">
                <w:r w:rsidR="00CD0A90" w:rsidRPr="00987967">
                  <w:rPr>
                    <w:rStyle w:val="Hyperlink"/>
                    <w:noProof/>
                  </w:rPr>
                  <w:t>Interfaces</w:t>
                </w:r>
                <w:r w:rsidR="00CD0A90">
                  <w:rPr>
                    <w:noProof/>
                    <w:webHidden/>
                  </w:rPr>
                  <w:tab/>
                </w:r>
                <w:r w:rsidR="00CD0A90">
                  <w:rPr>
                    <w:noProof/>
                    <w:webHidden/>
                  </w:rPr>
                  <w:fldChar w:fldCharType="begin"/>
                </w:r>
                <w:r w:rsidR="00CD0A90">
                  <w:rPr>
                    <w:noProof/>
                    <w:webHidden/>
                  </w:rPr>
                  <w:instrText xml:space="preserve"> PAGEREF _Toc387925967 \h </w:instrText>
                </w:r>
                <w:r w:rsidR="00CD0A90">
                  <w:rPr>
                    <w:noProof/>
                    <w:webHidden/>
                  </w:rPr>
                </w:r>
                <w:r w:rsidR="00CD0A90">
                  <w:rPr>
                    <w:noProof/>
                    <w:webHidden/>
                  </w:rPr>
                  <w:fldChar w:fldCharType="separate"/>
                </w:r>
                <w:r w:rsidR="00CD0A90">
                  <w:rPr>
                    <w:noProof/>
                    <w:webHidden/>
                  </w:rPr>
                  <w:t>4</w:t>
                </w:r>
                <w:r w:rsidR="00CD0A90">
                  <w:rPr>
                    <w:noProof/>
                    <w:webHidden/>
                  </w:rPr>
                  <w:fldChar w:fldCharType="end"/>
                </w:r>
              </w:hyperlink>
            </w:p>
            <w:p w:rsidR="00CD0A90" w:rsidRDefault="001B43F7">
              <w:pPr>
                <w:pStyle w:val="Inhopg2"/>
                <w:tabs>
                  <w:tab w:val="right" w:leader="dot" w:pos="9062"/>
                </w:tabs>
                <w:rPr>
                  <w:noProof/>
                </w:rPr>
              </w:pPr>
              <w:hyperlink w:anchor="_Toc387925968" w:history="1">
                <w:r w:rsidR="00CD0A90" w:rsidRPr="00987967">
                  <w:rPr>
                    <w:rStyle w:val="Hyperlink"/>
                    <w:noProof/>
                  </w:rPr>
                  <w:t>Websysteem</w:t>
                </w:r>
                <w:r w:rsidR="00CD0A90">
                  <w:rPr>
                    <w:noProof/>
                    <w:webHidden/>
                  </w:rPr>
                  <w:tab/>
                </w:r>
                <w:r w:rsidR="00CD0A90">
                  <w:rPr>
                    <w:noProof/>
                    <w:webHidden/>
                  </w:rPr>
                  <w:fldChar w:fldCharType="begin"/>
                </w:r>
                <w:r w:rsidR="00CD0A90">
                  <w:rPr>
                    <w:noProof/>
                    <w:webHidden/>
                  </w:rPr>
                  <w:instrText xml:space="preserve"> PAGEREF _Toc387925968 \h </w:instrText>
                </w:r>
                <w:r w:rsidR="00CD0A90">
                  <w:rPr>
                    <w:noProof/>
                    <w:webHidden/>
                  </w:rPr>
                </w:r>
                <w:r w:rsidR="00CD0A90">
                  <w:rPr>
                    <w:noProof/>
                    <w:webHidden/>
                  </w:rPr>
                  <w:fldChar w:fldCharType="separate"/>
                </w:r>
                <w:r w:rsidR="00CD0A90">
                  <w:rPr>
                    <w:noProof/>
                    <w:webHidden/>
                  </w:rPr>
                  <w:t>4</w:t>
                </w:r>
                <w:r w:rsidR="00CD0A90">
                  <w:rPr>
                    <w:noProof/>
                    <w:webHidden/>
                  </w:rPr>
                  <w:fldChar w:fldCharType="end"/>
                </w:r>
              </w:hyperlink>
            </w:p>
            <w:p w:rsidR="00CD0A90" w:rsidRDefault="001B43F7">
              <w:pPr>
                <w:pStyle w:val="Inhopg1"/>
                <w:tabs>
                  <w:tab w:val="right" w:leader="dot" w:pos="9062"/>
                </w:tabs>
                <w:rPr>
                  <w:rFonts w:eastAsiaTheme="minorEastAsia"/>
                  <w:noProof/>
                  <w:lang w:eastAsia="nl-NL"/>
                </w:rPr>
              </w:pPr>
              <w:hyperlink w:anchor="_Toc387925969" w:history="1">
                <w:r w:rsidR="00CD0A90" w:rsidRPr="00987967">
                  <w:rPr>
                    <w:rStyle w:val="Hyperlink"/>
                    <w:noProof/>
                  </w:rPr>
                  <w:t>Database</w:t>
                </w:r>
                <w:r w:rsidR="00CD0A90">
                  <w:rPr>
                    <w:noProof/>
                    <w:webHidden/>
                  </w:rPr>
                  <w:tab/>
                </w:r>
                <w:r w:rsidR="00CD0A90">
                  <w:rPr>
                    <w:noProof/>
                    <w:webHidden/>
                  </w:rPr>
                  <w:fldChar w:fldCharType="begin"/>
                </w:r>
                <w:r w:rsidR="00CD0A90">
                  <w:rPr>
                    <w:noProof/>
                    <w:webHidden/>
                  </w:rPr>
                  <w:instrText xml:space="preserve"> PAGEREF _Toc387925969 \h </w:instrText>
                </w:r>
                <w:r w:rsidR="00CD0A90">
                  <w:rPr>
                    <w:noProof/>
                    <w:webHidden/>
                  </w:rPr>
                </w:r>
                <w:r w:rsidR="00CD0A90">
                  <w:rPr>
                    <w:noProof/>
                    <w:webHidden/>
                  </w:rPr>
                  <w:fldChar w:fldCharType="separate"/>
                </w:r>
                <w:r w:rsidR="00CD0A90">
                  <w:rPr>
                    <w:noProof/>
                    <w:webHidden/>
                  </w:rPr>
                  <w:t>5</w:t>
                </w:r>
                <w:r w:rsidR="00CD0A90">
                  <w:rPr>
                    <w:noProof/>
                    <w:webHidden/>
                  </w:rPr>
                  <w:fldChar w:fldCharType="end"/>
                </w:r>
              </w:hyperlink>
            </w:p>
            <w:p w:rsidR="00CD0A90" w:rsidRDefault="001B43F7">
              <w:pPr>
                <w:pStyle w:val="Inhopg2"/>
                <w:tabs>
                  <w:tab w:val="right" w:leader="dot" w:pos="9062"/>
                </w:tabs>
                <w:rPr>
                  <w:noProof/>
                </w:rPr>
              </w:pPr>
              <w:hyperlink w:anchor="_Toc387925970" w:history="1">
                <w:r w:rsidR="00CD0A90" w:rsidRPr="00987967">
                  <w:rPr>
                    <w:rStyle w:val="Hyperlink"/>
                    <w:noProof/>
                  </w:rPr>
                  <w:t>ERD</w:t>
                </w:r>
                <w:r w:rsidR="00CD0A90">
                  <w:rPr>
                    <w:noProof/>
                    <w:webHidden/>
                  </w:rPr>
                  <w:tab/>
                </w:r>
                <w:r w:rsidR="00CD0A90">
                  <w:rPr>
                    <w:noProof/>
                    <w:webHidden/>
                  </w:rPr>
                  <w:fldChar w:fldCharType="begin"/>
                </w:r>
                <w:r w:rsidR="00CD0A90">
                  <w:rPr>
                    <w:noProof/>
                    <w:webHidden/>
                  </w:rPr>
                  <w:instrText xml:space="preserve"> PAGEREF _Toc387925970 \h </w:instrText>
                </w:r>
                <w:r w:rsidR="00CD0A90">
                  <w:rPr>
                    <w:noProof/>
                    <w:webHidden/>
                  </w:rPr>
                </w:r>
                <w:r w:rsidR="00CD0A90">
                  <w:rPr>
                    <w:noProof/>
                    <w:webHidden/>
                  </w:rPr>
                  <w:fldChar w:fldCharType="separate"/>
                </w:r>
                <w:r w:rsidR="00CD0A90">
                  <w:rPr>
                    <w:noProof/>
                    <w:webHidden/>
                  </w:rPr>
                  <w:t>5</w:t>
                </w:r>
                <w:r w:rsidR="00CD0A90">
                  <w:rPr>
                    <w:noProof/>
                    <w:webHidden/>
                  </w:rPr>
                  <w:fldChar w:fldCharType="end"/>
                </w:r>
              </w:hyperlink>
            </w:p>
            <w:p w:rsidR="00CD0A90" w:rsidRDefault="001B43F7">
              <w:pPr>
                <w:pStyle w:val="Inhopg2"/>
                <w:tabs>
                  <w:tab w:val="right" w:leader="dot" w:pos="9062"/>
                </w:tabs>
                <w:rPr>
                  <w:noProof/>
                </w:rPr>
              </w:pPr>
              <w:hyperlink w:anchor="_Toc387925971" w:history="1">
                <w:r w:rsidR="00CD0A90" w:rsidRPr="00987967">
                  <w:rPr>
                    <w:rStyle w:val="Hyperlink"/>
                    <w:noProof/>
                  </w:rPr>
                  <w:t>Databaseontwerp</w:t>
                </w:r>
                <w:r w:rsidR="00CD0A90">
                  <w:rPr>
                    <w:noProof/>
                    <w:webHidden/>
                  </w:rPr>
                  <w:tab/>
                </w:r>
                <w:r w:rsidR="00CD0A90">
                  <w:rPr>
                    <w:noProof/>
                    <w:webHidden/>
                  </w:rPr>
                  <w:fldChar w:fldCharType="begin"/>
                </w:r>
                <w:r w:rsidR="00CD0A90">
                  <w:rPr>
                    <w:noProof/>
                    <w:webHidden/>
                  </w:rPr>
                  <w:instrText xml:space="preserve"> PAGEREF _Toc387925971 \h </w:instrText>
                </w:r>
                <w:r w:rsidR="00CD0A90">
                  <w:rPr>
                    <w:noProof/>
                    <w:webHidden/>
                  </w:rPr>
                </w:r>
                <w:r w:rsidR="00CD0A90">
                  <w:rPr>
                    <w:noProof/>
                    <w:webHidden/>
                  </w:rPr>
                  <w:fldChar w:fldCharType="separate"/>
                </w:r>
                <w:r w:rsidR="00CD0A90">
                  <w:rPr>
                    <w:noProof/>
                    <w:webHidden/>
                  </w:rPr>
                  <w:t>6</w:t>
                </w:r>
                <w:r w:rsidR="00CD0A90">
                  <w:rPr>
                    <w:noProof/>
                    <w:webHidden/>
                  </w:rPr>
                  <w:fldChar w:fldCharType="end"/>
                </w:r>
              </w:hyperlink>
            </w:p>
            <w:p w:rsidR="00CD0A90" w:rsidRDefault="001B43F7">
              <w:pPr>
                <w:pStyle w:val="Inhopg1"/>
                <w:tabs>
                  <w:tab w:val="right" w:leader="dot" w:pos="9062"/>
                </w:tabs>
                <w:rPr>
                  <w:rFonts w:eastAsiaTheme="minorEastAsia"/>
                  <w:noProof/>
                  <w:lang w:eastAsia="nl-NL"/>
                </w:rPr>
              </w:pPr>
              <w:hyperlink w:anchor="_Toc387925972" w:history="1">
                <w:r w:rsidR="00CD0A90" w:rsidRPr="00987967">
                  <w:rPr>
                    <w:rStyle w:val="Hyperlink"/>
                    <w:noProof/>
                  </w:rPr>
                  <w:t>Klassendiagrammen</w:t>
                </w:r>
                <w:r w:rsidR="00CD0A90">
                  <w:rPr>
                    <w:noProof/>
                    <w:webHidden/>
                  </w:rPr>
                  <w:tab/>
                </w:r>
                <w:r w:rsidR="00CD0A90">
                  <w:rPr>
                    <w:noProof/>
                    <w:webHidden/>
                  </w:rPr>
                  <w:fldChar w:fldCharType="begin"/>
                </w:r>
                <w:r w:rsidR="00CD0A90">
                  <w:rPr>
                    <w:noProof/>
                    <w:webHidden/>
                  </w:rPr>
                  <w:instrText xml:space="preserve"> PAGEREF _Toc387925972 \h </w:instrText>
                </w:r>
                <w:r w:rsidR="00CD0A90">
                  <w:rPr>
                    <w:noProof/>
                    <w:webHidden/>
                  </w:rPr>
                </w:r>
                <w:r w:rsidR="00CD0A90">
                  <w:rPr>
                    <w:noProof/>
                    <w:webHidden/>
                  </w:rPr>
                  <w:fldChar w:fldCharType="separate"/>
                </w:r>
                <w:r w:rsidR="00CD0A90">
                  <w:rPr>
                    <w:noProof/>
                    <w:webHidden/>
                  </w:rPr>
                  <w:t>7</w:t>
                </w:r>
                <w:r w:rsidR="00CD0A90">
                  <w:rPr>
                    <w:noProof/>
                    <w:webHidden/>
                  </w:rPr>
                  <w:fldChar w:fldCharType="end"/>
                </w:r>
              </w:hyperlink>
            </w:p>
            <w:p w:rsidR="00CD0A90" w:rsidRDefault="001B43F7">
              <w:pPr>
                <w:pStyle w:val="Inhopg2"/>
                <w:tabs>
                  <w:tab w:val="right" w:leader="dot" w:pos="9062"/>
                </w:tabs>
                <w:rPr>
                  <w:noProof/>
                </w:rPr>
              </w:pPr>
              <w:hyperlink w:anchor="_Toc387925973" w:history="1">
                <w:r w:rsidR="00CD0A90" w:rsidRPr="00987967">
                  <w:rPr>
                    <w:rStyle w:val="Hyperlink"/>
                    <w:noProof/>
                  </w:rPr>
                  <w:t>Toegangscontrolesysteem</w:t>
                </w:r>
                <w:r w:rsidR="00CD0A90">
                  <w:rPr>
                    <w:noProof/>
                    <w:webHidden/>
                  </w:rPr>
                  <w:tab/>
                </w:r>
                <w:r w:rsidR="00CD0A90">
                  <w:rPr>
                    <w:noProof/>
                    <w:webHidden/>
                  </w:rPr>
                  <w:fldChar w:fldCharType="begin"/>
                </w:r>
                <w:r w:rsidR="00CD0A90">
                  <w:rPr>
                    <w:noProof/>
                    <w:webHidden/>
                  </w:rPr>
                  <w:instrText xml:space="preserve"> PAGEREF _Toc387925973 \h </w:instrText>
                </w:r>
                <w:r w:rsidR="00CD0A90">
                  <w:rPr>
                    <w:noProof/>
                    <w:webHidden/>
                  </w:rPr>
                </w:r>
                <w:r w:rsidR="00CD0A90">
                  <w:rPr>
                    <w:noProof/>
                    <w:webHidden/>
                  </w:rPr>
                  <w:fldChar w:fldCharType="separate"/>
                </w:r>
                <w:r w:rsidR="00CD0A90">
                  <w:rPr>
                    <w:noProof/>
                    <w:webHidden/>
                  </w:rPr>
                  <w:t>7</w:t>
                </w:r>
                <w:r w:rsidR="00CD0A90">
                  <w:rPr>
                    <w:noProof/>
                    <w:webHidden/>
                  </w:rPr>
                  <w:fldChar w:fldCharType="end"/>
                </w:r>
              </w:hyperlink>
            </w:p>
            <w:p w:rsidR="00CD0A90" w:rsidRDefault="001B43F7">
              <w:pPr>
                <w:pStyle w:val="Inhopg2"/>
                <w:tabs>
                  <w:tab w:val="right" w:leader="dot" w:pos="9062"/>
                </w:tabs>
                <w:rPr>
                  <w:noProof/>
                </w:rPr>
              </w:pPr>
              <w:hyperlink w:anchor="_Toc387925974" w:history="1">
                <w:r w:rsidR="00CD0A90" w:rsidRPr="00987967">
                  <w:rPr>
                    <w:rStyle w:val="Hyperlink"/>
                    <w:noProof/>
                  </w:rPr>
                  <w:t>Reserveringssysteem</w:t>
                </w:r>
                <w:r w:rsidR="00CD0A90">
                  <w:rPr>
                    <w:noProof/>
                    <w:webHidden/>
                  </w:rPr>
                  <w:tab/>
                </w:r>
                <w:r w:rsidR="00CD0A90">
                  <w:rPr>
                    <w:noProof/>
                    <w:webHidden/>
                  </w:rPr>
                  <w:fldChar w:fldCharType="begin"/>
                </w:r>
                <w:r w:rsidR="00CD0A90">
                  <w:rPr>
                    <w:noProof/>
                    <w:webHidden/>
                  </w:rPr>
                  <w:instrText xml:space="preserve"> PAGEREF _Toc387925974 \h </w:instrText>
                </w:r>
                <w:r w:rsidR="00CD0A90">
                  <w:rPr>
                    <w:noProof/>
                    <w:webHidden/>
                  </w:rPr>
                </w:r>
                <w:r w:rsidR="00CD0A90">
                  <w:rPr>
                    <w:noProof/>
                    <w:webHidden/>
                  </w:rPr>
                  <w:fldChar w:fldCharType="separate"/>
                </w:r>
                <w:r w:rsidR="00CD0A90">
                  <w:rPr>
                    <w:noProof/>
                    <w:webHidden/>
                  </w:rPr>
                  <w:t>8</w:t>
                </w:r>
                <w:r w:rsidR="00CD0A90">
                  <w:rPr>
                    <w:noProof/>
                    <w:webHidden/>
                  </w:rPr>
                  <w:fldChar w:fldCharType="end"/>
                </w:r>
              </w:hyperlink>
            </w:p>
            <w:p w:rsidR="00CD0A90" w:rsidRDefault="001B43F7">
              <w:pPr>
                <w:pStyle w:val="Inhopg2"/>
                <w:tabs>
                  <w:tab w:val="right" w:leader="dot" w:pos="9062"/>
                </w:tabs>
                <w:rPr>
                  <w:noProof/>
                </w:rPr>
              </w:pPr>
              <w:hyperlink w:anchor="_Toc387925975" w:history="1">
                <w:r w:rsidR="00CD0A90" w:rsidRPr="00987967">
                  <w:rPr>
                    <w:rStyle w:val="Hyperlink"/>
                    <w:noProof/>
                  </w:rPr>
                  <w:t>Filesharing applicatie</w:t>
                </w:r>
                <w:r w:rsidR="00CD0A90">
                  <w:rPr>
                    <w:noProof/>
                    <w:webHidden/>
                  </w:rPr>
                  <w:tab/>
                </w:r>
                <w:r w:rsidR="00CD0A90">
                  <w:rPr>
                    <w:noProof/>
                    <w:webHidden/>
                  </w:rPr>
                  <w:fldChar w:fldCharType="begin"/>
                </w:r>
                <w:r w:rsidR="00CD0A90">
                  <w:rPr>
                    <w:noProof/>
                    <w:webHidden/>
                  </w:rPr>
                  <w:instrText xml:space="preserve"> PAGEREF _Toc387925975 \h </w:instrText>
                </w:r>
                <w:r w:rsidR="00CD0A90">
                  <w:rPr>
                    <w:noProof/>
                    <w:webHidden/>
                  </w:rPr>
                </w:r>
                <w:r w:rsidR="00CD0A90">
                  <w:rPr>
                    <w:noProof/>
                    <w:webHidden/>
                  </w:rPr>
                  <w:fldChar w:fldCharType="separate"/>
                </w:r>
                <w:r w:rsidR="00CD0A90">
                  <w:rPr>
                    <w:noProof/>
                    <w:webHidden/>
                  </w:rPr>
                  <w:t>9</w:t>
                </w:r>
                <w:r w:rsidR="00CD0A90">
                  <w:rPr>
                    <w:noProof/>
                    <w:webHidden/>
                  </w:rPr>
                  <w:fldChar w:fldCharType="end"/>
                </w:r>
              </w:hyperlink>
            </w:p>
            <w:p w:rsidR="00CD0A90" w:rsidRDefault="001B43F7">
              <w:pPr>
                <w:pStyle w:val="Inhopg1"/>
                <w:tabs>
                  <w:tab w:val="right" w:leader="dot" w:pos="9062"/>
                </w:tabs>
                <w:rPr>
                  <w:rFonts w:eastAsiaTheme="minorEastAsia"/>
                  <w:noProof/>
                  <w:lang w:eastAsia="nl-NL"/>
                </w:rPr>
              </w:pPr>
              <w:hyperlink w:anchor="_Toc387925976" w:history="1">
                <w:r w:rsidR="00CD0A90" w:rsidRPr="00987967">
                  <w:rPr>
                    <w:rStyle w:val="Hyperlink"/>
                    <w:noProof/>
                  </w:rPr>
                  <w:t>Netwerk tekeningen</w:t>
                </w:r>
                <w:r w:rsidR="00CD0A90">
                  <w:rPr>
                    <w:noProof/>
                    <w:webHidden/>
                  </w:rPr>
                  <w:tab/>
                </w:r>
                <w:r w:rsidR="00CD0A90">
                  <w:rPr>
                    <w:noProof/>
                    <w:webHidden/>
                  </w:rPr>
                  <w:fldChar w:fldCharType="begin"/>
                </w:r>
                <w:r w:rsidR="00CD0A90">
                  <w:rPr>
                    <w:noProof/>
                    <w:webHidden/>
                  </w:rPr>
                  <w:instrText xml:space="preserve"> PAGEREF _Toc387925976 \h </w:instrText>
                </w:r>
                <w:r w:rsidR="00CD0A90">
                  <w:rPr>
                    <w:noProof/>
                    <w:webHidden/>
                  </w:rPr>
                </w:r>
                <w:r w:rsidR="00CD0A90">
                  <w:rPr>
                    <w:noProof/>
                    <w:webHidden/>
                  </w:rPr>
                  <w:fldChar w:fldCharType="separate"/>
                </w:r>
                <w:r w:rsidR="00CD0A90">
                  <w:rPr>
                    <w:noProof/>
                    <w:webHidden/>
                  </w:rPr>
                  <w:t>10</w:t>
                </w:r>
                <w:r w:rsidR="00CD0A90">
                  <w:rPr>
                    <w:noProof/>
                    <w:webHidden/>
                  </w:rPr>
                  <w:fldChar w:fldCharType="end"/>
                </w:r>
              </w:hyperlink>
            </w:p>
            <w:p w:rsidR="00CD0A90" w:rsidRDefault="001B43F7">
              <w:pPr>
                <w:pStyle w:val="Inhopg2"/>
                <w:tabs>
                  <w:tab w:val="right" w:leader="dot" w:pos="9062"/>
                </w:tabs>
                <w:rPr>
                  <w:noProof/>
                </w:rPr>
              </w:pPr>
              <w:hyperlink w:anchor="_Toc387925977" w:history="1">
                <w:r w:rsidR="00CD0A90" w:rsidRPr="00987967">
                  <w:rPr>
                    <w:rStyle w:val="Hyperlink"/>
                    <w:noProof/>
                  </w:rPr>
                  <w:t>Logische netwerktekening</w:t>
                </w:r>
                <w:r w:rsidR="00CD0A90">
                  <w:rPr>
                    <w:noProof/>
                    <w:webHidden/>
                  </w:rPr>
                  <w:tab/>
                </w:r>
                <w:r w:rsidR="00CD0A90">
                  <w:rPr>
                    <w:noProof/>
                    <w:webHidden/>
                  </w:rPr>
                  <w:fldChar w:fldCharType="begin"/>
                </w:r>
                <w:r w:rsidR="00CD0A90">
                  <w:rPr>
                    <w:noProof/>
                    <w:webHidden/>
                  </w:rPr>
                  <w:instrText xml:space="preserve"> PAGEREF _Toc387925977 \h </w:instrText>
                </w:r>
                <w:r w:rsidR="00CD0A90">
                  <w:rPr>
                    <w:noProof/>
                    <w:webHidden/>
                  </w:rPr>
                </w:r>
                <w:r w:rsidR="00CD0A90">
                  <w:rPr>
                    <w:noProof/>
                    <w:webHidden/>
                  </w:rPr>
                  <w:fldChar w:fldCharType="separate"/>
                </w:r>
                <w:r w:rsidR="00CD0A90">
                  <w:rPr>
                    <w:noProof/>
                    <w:webHidden/>
                  </w:rPr>
                  <w:t>10</w:t>
                </w:r>
                <w:r w:rsidR="00CD0A90">
                  <w:rPr>
                    <w:noProof/>
                    <w:webHidden/>
                  </w:rPr>
                  <w:fldChar w:fldCharType="end"/>
                </w:r>
              </w:hyperlink>
            </w:p>
            <w:p w:rsidR="00CD0A90" w:rsidRDefault="001B43F7">
              <w:pPr>
                <w:pStyle w:val="Inhopg2"/>
                <w:tabs>
                  <w:tab w:val="right" w:leader="dot" w:pos="9062"/>
                </w:tabs>
                <w:rPr>
                  <w:noProof/>
                </w:rPr>
              </w:pPr>
              <w:hyperlink w:anchor="_Toc387925978" w:history="1">
                <w:r w:rsidR="00CD0A90" w:rsidRPr="00987967">
                  <w:rPr>
                    <w:rStyle w:val="Hyperlink"/>
                    <w:noProof/>
                  </w:rPr>
                  <w:t>Fysieke netwerktekening</w:t>
                </w:r>
                <w:r w:rsidR="00CD0A90">
                  <w:rPr>
                    <w:noProof/>
                    <w:webHidden/>
                  </w:rPr>
                  <w:tab/>
                </w:r>
                <w:r w:rsidR="00CD0A90">
                  <w:rPr>
                    <w:noProof/>
                    <w:webHidden/>
                  </w:rPr>
                  <w:fldChar w:fldCharType="begin"/>
                </w:r>
                <w:r w:rsidR="00CD0A90">
                  <w:rPr>
                    <w:noProof/>
                    <w:webHidden/>
                  </w:rPr>
                  <w:instrText xml:space="preserve"> PAGEREF _Toc387925978 \h </w:instrText>
                </w:r>
                <w:r w:rsidR="00CD0A90">
                  <w:rPr>
                    <w:noProof/>
                    <w:webHidden/>
                  </w:rPr>
                </w:r>
                <w:r w:rsidR="00CD0A90">
                  <w:rPr>
                    <w:noProof/>
                    <w:webHidden/>
                  </w:rPr>
                  <w:fldChar w:fldCharType="separate"/>
                </w:r>
                <w:r w:rsidR="00CD0A90">
                  <w:rPr>
                    <w:noProof/>
                    <w:webHidden/>
                  </w:rPr>
                  <w:t>11</w:t>
                </w:r>
                <w:r w:rsidR="00CD0A90">
                  <w:rPr>
                    <w:noProof/>
                    <w:webHidden/>
                  </w:rPr>
                  <w:fldChar w:fldCharType="end"/>
                </w:r>
              </w:hyperlink>
            </w:p>
            <w:p w:rsidR="00CD0A90" w:rsidRDefault="001B43F7">
              <w:pPr>
                <w:pStyle w:val="Inhopg1"/>
                <w:tabs>
                  <w:tab w:val="right" w:leader="dot" w:pos="9062"/>
                </w:tabs>
                <w:rPr>
                  <w:rFonts w:eastAsiaTheme="minorEastAsia"/>
                  <w:noProof/>
                  <w:lang w:eastAsia="nl-NL"/>
                </w:rPr>
              </w:pPr>
              <w:hyperlink w:anchor="_Toc387925979" w:history="1">
                <w:r w:rsidR="00CD0A90" w:rsidRPr="00987967">
                  <w:rPr>
                    <w:rStyle w:val="Hyperlink"/>
                    <w:noProof/>
                  </w:rPr>
                  <w:t>Design applicaties</w:t>
                </w:r>
                <w:r w:rsidR="00CD0A90">
                  <w:rPr>
                    <w:noProof/>
                    <w:webHidden/>
                  </w:rPr>
                  <w:tab/>
                </w:r>
                <w:r w:rsidR="00CD0A90">
                  <w:rPr>
                    <w:noProof/>
                    <w:webHidden/>
                  </w:rPr>
                  <w:fldChar w:fldCharType="begin"/>
                </w:r>
                <w:r w:rsidR="00CD0A90">
                  <w:rPr>
                    <w:noProof/>
                    <w:webHidden/>
                  </w:rPr>
                  <w:instrText xml:space="preserve"> PAGEREF _Toc387925979 \h </w:instrText>
                </w:r>
                <w:r w:rsidR="00CD0A90">
                  <w:rPr>
                    <w:noProof/>
                    <w:webHidden/>
                  </w:rPr>
                </w:r>
                <w:r w:rsidR="00CD0A90">
                  <w:rPr>
                    <w:noProof/>
                    <w:webHidden/>
                  </w:rPr>
                  <w:fldChar w:fldCharType="separate"/>
                </w:r>
                <w:r w:rsidR="00CD0A90">
                  <w:rPr>
                    <w:noProof/>
                    <w:webHidden/>
                  </w:rPr>
                  <w:t>12</w:t>
                </w:r>
                <w:r w:rsidR="00CD0A90">
                  <w:rPr>
                    <w:noProof/>
                    <w:webHidden/>
                  </w:rPr>
                  <w:fldChar w:fldCharType="end"/>
                </w:r>
              </w:hyperlink>
            </w:p>
            <w:p w:rsidR="00CD0A90" w:rsidRDefault="001B43F7">
              <w:pPr>
                <w:pStyle w:val="Inhopg2"/>
                <w:tabs>
                  <w:tab w:val="right" w:leader="dot" w:pos="9062"/>
                </w:tabs>
                <w:rPr>
                  <w:noProof/>
                </w:rPr>
              </w:pPr>
              <w:hyperlink w:anchor="_Toc387925980" w:history="1">
                <w:r w:rsidR="00CD0A90" w:rsidRPr="00987967">
                  <w:rPr>
                    <w:rStyle w:val="Hyperlink"/>
                    <w:noProof/>
                  </w:rPr>
                  <w:t>Filesharing</w:t>
                </w:r>
                <w:r w:rsidR="00CD0A90">
                  <w:rPr>
                    <w:noProof/>
                    <w:webHidden/>
                  </w:rPr>
                  <w:tab/>
                </w:r>
                <w:r w:rsidR="00CD0A90">
                  <w:rPr>
                    <w:noProof/>
                    <w:webHidden/>
                  </w:rPr>
                  <w:fldChar w:fldCharType="begin"/>
                </w:r>
                <w:r w:rsidR="00CD0A90">
                  <w:rPr>
                    <w:noProof/>
                    <w:webHidden/>
                  </w:rPr>
                  <w:instrText xml:space="preserve"> PAGEREF _Toc387925980 \h </w:instrText>
                </w:r>
                <w:r w:rsidR="00CD0A90">
                  <w:rPr>
                    <w:noProof/>
                    <w:webHidden/>
                  </w:rPr>
                </w:r>
                <w:r w:rsidR="00CD0A90">
                  <w:rPr>
                    <w:noProof/>
                    <w:webHidden/>
                  </w:rPr>
                  <w:fldChar w:fldCharType="separate"/>
                </w:r>
                <w:r w:rsidR="00CD0A90">
                  <w:rPr>
                    <w:noProof/>
                    <w:webHidden/>
                  </w:rPr>
                  <w:t>12</w:t>
                </w:r>
                <w:r w:rsidR="00CD0A90">
                  <w:rPr>
                    <w:noProof/>
                    <w:webHidden/>
                  </w:rPr>
                  <w:fldChar w:fldCharType="end"/>
                </w:r>
              </w:hyperlink>
            </w:p>
            <w:p w:rsidR="00CD0A90" w:rsidRDefault="001B43F7">
              <w:pPr>
                <w:pStyle w:val="Inhopg2"/>
                <w:tabs>
                  <w:tab w:val="right" w:leader="dot" w:pos="9062"/>
                </w:tabs>
                <w:rPr>
                  <w:noProof/>
                </w:rPr>
              </w:pPr>
              <w:hyperlink w:anchor="_Toc387925981" w:history="1">
                <w:r w:rsidR="00CD0A90" w:rsidRPr="00987967">
                  <w:rPr>
                    <w:rStyle w:val="Hyperlink"/>
                    <w:noProof/>
                  </w:rPr>
                  <w:t>Reserveren</w:t>
                </w:r>
                <w:r w:rsidR="00CD0A90">
                  <w:rPr>
                    <w:noProof/>
                    <w:webHidden/>
                  </w:rPr>
                  <w:tab/>
                </w:r>
                <w:r w:rsidR="00CD0A90">
                  <w:rPr>
                    <w:noProof/>
                    <w:webHidden/>
                  </w:rPr>
                  <w:fldChar w:fldCharType="begin"/>
                </w:r>
                <w:r w:rsidR="00CD0A90">
                  <w:rPr>
                    <w:noProof/>
                    <w:webHidden/>
                  </w:rPr>
                  <w:instrText xml:space="preserve"> PAGEREF _Toc387925981 \h </w:instrText>
                </w:r>
                <w:r w:rsidR="00CD0A90">
                  <w:rPr>
                    <w:noProof/>
                    <w:webHidden/>
                  </w:rPr>
                </w:r>
                <w:r w:rsidR="00CD0A90">
                  <w:rPr>
                    <w:noProof/>
                    <w:webHidden/>
                  </w:rPr>
                  <w:fldChar w:fldCharType="separate"/>
                </w:r>
                <w:r w:rsidR="00CD0A90">
                  <w:rPr>
                    <w:noProof/>
                    <w:webHidden/>
                  </w:rPr>
                  <w:t>13</w:t>
                </w:r>
                <w:r w:rsidR="00CD0A90">
                  <w:rPr>
                    <w:noProof/>
                    <w:webHidden/>
                  </w:rPr>
                  <w:fldChar w:fldCharType="end"/>
                </w:r>
              </w:hyperlink>
            </w:p>
            <w:p w:rsidR="00CD0A90" w:rsidRDefault="001B43F7">
              <w:pPr>
                <w:pStyle w:val="Inhopg2"/>
                <w:tabs>
                  <w:tab w:val="right" w:leader="dot" w:pos="9062"/>
                </w:tabs>
                <w:rPr>
                  <w:noProof/>
                </w:rPr>
              </w:pPr>
              <w:hyperlink w:anchor="_Toc387925982" w:history="1">
                <w:r w:rsidR="00CD0A90" w:rsidRPr="00987967">
                  <w:rPr>
                    <w:rStyle w:val="Hyperlink"/>
                    <w:noProof/>
                    <w:lang w:eastAsia="nl-NL"/>
                  </w:rPr>
                  <w:t>Toegangsysteem</w:t>
                </w:r>
                <w:r w:rsidR="00CD0A90">
                  <w:rPr>
                    <w:noProof/>
                    <w:webHidden/>
                  </w:rPr>
                  <w:tab/>
                </w:r>
                <w:r w:rsidR="00CD0A90">
                  <w:rPr>
                    <w:noProof/>
                    <w:webHidden/>
                  </w:rPr>
                  <w:fldChar w:fldCharType="begin"/>
                </w:r>
                <w:r w:rsidR="00CD0A90">
                  <w:rPr>
                    <w:noProof/>
                    <w:webHidden/>
                  </w:rPr>
                  <w:instrText xml:space="preserve"> PAGEREF _Toc387925982 \h </w:instrText>
                </w:r>
                <w:r w:rsidR="00CD0A90">
                  <w:rPr>
                    <w:noProof/>
                    <w:webHidden/>
                  </w:rPr>
                </w:r>
                <w:r w:rsidR="00CD0A90">
                  <w:rPr>
                    <w:noProof/>
                    <w:webHidden/>
                  </w:rPr>
                  <w:fldChar w:fldCharType="separate"/>
                </w:r>
                <w:r w:rsidR="00CD0A90">
                  <w:rPr>
                    <w:noProof/>
                    <w:webHidden/>
                  </w:rPr>
                  <w:t>18</w:t>
                </w:r>
                <w:r w:rsidR="00CD0A90">
                  <w:rPr>
                    <w:noProof/>
                    <w:webHidden/>
                  </w:rPr>
                  <w:fldChar w:fldCharType="end"/>
                </w:r>
              </w:hyperlink>
            </w:p>
            <w:p w:rsidR="00890A86" w:rsidRDefault="00890A86">
              <w:r>
                <w:rPr>
                  <w:b/>
                  <w:bCs/>
                </w:rPr>
                <w:fldChar w:fldCharType="end"/>
              </w:r>
            </w:p>
          </w:sdtContent>
        </w:sdt>
        <w:p w:rsidR="00890A86" w:rsidRPr="00890A86" w:rsidRDefault="001B43F7" w:rsidP="00890A86"/>
      </w:sdtContent>
    </w:sdt>
    <w:p w:rsidR="00C7330E" w:rsidRDefault="00C7330E">
      <w:r>
        <w:br w:type="page"/>
      </w:r>
    </w:p>
    <w:p w:rsidR="00C7330E" w:rsidRDefault="00C7330E" w:rsidP="00C7330E">
      <w:pPr>
        <w:pStyle w:val="Kop1"/>
      </w:pPr>
      <w:bookmarkStart w:id="2" w:name="_Toc387842396"/>
      <w:bookmarkStart w:id="3" w:name="_Toc387925966"/>
      <w:r>
        <w:lastRenderedPageBreak/>
        <w:t>Document status</w:t>
      </w:r>
      <w:bookmarkEnd w:id="2"/>
      <w:bookmarkEnd w:id="3"/>
      <w:r>
        <w:t xml:space="preserve"> </w:t>
      </w:r>
    </w:p>
    <w:p w:rsidR="00C7330E" w:rsidRDefault="00C7330E" w:rsidP="00C7330E"/>
    <w:tbl>
      <w:tblPr>
        <w:tblStyle w:val="Rastertabel3-Accent1"/>
        <w:tblW w:w="0" w:type="auto"/>
        <w:tblLook w:val="04A0" w:firstRow="1" w:lastRow="0" w:firstColumn="1" w:lastColumn="0" w:noHBand="0" w:noVBand="1"/>
      </w:tblPr>
      <w:tblGrid>
        <w:gridCol w:w="2689"/>
        <w:gridCol w:w="6373"/>
      </w:tblGrid>
      <w:tr w:rsidR="00C7330E" w:rsidTr="00C733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7330E" w:rsidRDefault="00C7330E">
            <w:pPr>
              <w:rPr>
                <w:b w:val="0"/>
              </w:rPr>
            </w:pPr>
          </w:p>
        </w:tc>
        <w:tc>
          <w:tcPr>
            <w:tcW w:w="6373" w:type="dxa"/>
            <w:tcBorders>
              <w:top w:val="single" w:sz="4" w:space="0" w:color="FFFFFF" w:themeColor="background1"/>
              <w:left w:val="single" w:sz="4" w:space="0" w:color="FFFFFF" w:themeColor="background1"/>
              <w:bottom w:val="single" w:sz="4" w:space="0" w:color="9CC2E5" w:themeColor="accent1" w:themeTint="99"/>
              <w:right w:val="single" w:sz="4" w:space="0" w:color="FFFFFF" w:themeColor="background1"/>
            </w:tcBorders>
          </w:tcPr>
          <w:p w:rsidR="00C7330E" w:rsidRDefault="00C7330E">
            <w:pPr>
              <w:cnfStyle w:val="100000000000" w:firstRow="1" w:lastRow="0" w:firstColumn="0" w:lastColumn="0" w:oddVBand="0" w:evenVBand="0" w:oddHBand="0" w:evenHBand="0" w:firstRowFirstColumn="0" w:firstRowLastColumn="0" w:lastRowFirstColumn="0" w:lastRowLastColumn="0"/>
            </w:pPr>
          </w:p>
        </w:tc>
      </w:tr>
      <w:tr w:rsidR="00C7330E" w:rsidTr="00C7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9CC2E5" w:themeColor="accent1" w:themeTint="99"/>
            </w:tcBorders>
            <w:hideMark/>
          </w:tcPr>
          <w:p w:rsidR="00C7330E" w:rsidRDefault="00C7330E">
            <w:pPr>
              <w:rPr>
                <w:b/>
              </w:rPr>
            </w:pPr>
            <w:r>
              <w:rPr>
                <w:b/>
              </w:rPr>
              <w:t>Document titel</w:t>
            </w:r>
          </w:p>
        </w:tc>
        <w:tc>
          <w:tcPr>
            <w:tcW w:w="63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7330E" w:rsidRDefault="00C7330E">
            <w:pPr>
              <w:cnfStyle w:val="000000100000" w:firstRow="0" w:lastRow="0" w:firstColumn="0" w:lastColumn="0" w:oddVBand="0" w:evenVBand="0" w:oddHBand="1" w:evenHBand="0" w:firstRowFirstColumn="0" w:firstRowLastColumn="0" w:lastRowFirstColumn="0" w:lastRowLastColumn="0"/>
            </w:pPr>
            <w:r>
              <w:t>Ontwerp document</w:t>
            </w:r>
          </w:p>
        </w:tc>
      </w:tr>
      <w:tr w:rsidR="00C7330E" w:rsidTr="00C7330E">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9CC2E5" w:themeColor="accent1" w:themeTint="99"/>
            </w:tcBorders>
            <w:hideMark/>
          </w:tcPr>
          <w:p w:rsidR="00C7330E" w:rsidRDefault="00C7330E">
            <w:pPr>
              <w:rPr>
                <w:b/>
              </w:rPr>
            </w:pPr>
            <w:r>
              <w:rPr>
                <w:b/>
              </w:rPr>
              <w:t>Document identificatie</w:t>
            </w:r>
          </w:p>
        </w:tc>
        <w:tc>
          <w:tcPr>
            <w:tcW w:w="63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7330E" w:rsidRDefault="00C7330E" w:rsidP="00C7330E">
            <w:pPr>
              <w:cnfStyle w:val="000000000000" w:firstRow="0" w:lastRow="0" w:firstColumn="0" w:lastColumn="0" w:oddVBand="0" w:evenVBand="0" w:oddHBand="0" w:evenHBand="0" w:firstRowFirstColumn="0" w:firstRowLastColumn="0" w:lastRowFirstColumn="0" w:lastRowLastColumn="0"/>
            </w:pPr>
            <w:r>
              <w:t>Twitch.tv/documenten/product/OD/0.1</w:t>
            </w:r>
          </w:p>
        </w:tc>
      </w:tr>
      <w:tr w:rsidR="00C7330E" w:rsidTr="00C7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9CC2E5" w:themeColor="accent1" w:themeTint="99"/>
            </w:tcBorders>
            <w:hideMark/>
          </w:tcPr>
          <w:p w:rsidR="00C7330E" w:rsidRDefault="00C7330E">
            <w:pPr>
              <w:rPr>
                <w:b/>
              </w:rPr>
            </w:pPr>
            <w:r>
              <w:rPr>
                <w:b/>
              </w:rPr>
              <w:t>Auteur</w:t>
            </w:r>
          </w:p>
        </w:tc>
        <w:tc>
          <w:tcPr>
            <w:tcW w:w="63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7330E" w:rsidRDefault="00C7330E">
            <w:pPr>
              <w:cnfStyle w:val="000000100000" w:firstRow="0" w:lastRow="0" w:firstColumn="0" w:lastColumn="0" w:oddVBand="0" w:evenVBand="0" w:oddHBand="1" w:evenHBand="0" w:firstRowFirstColumn="0" w:firstRowLastColumn="0" w:lastRowFirstColumn="0" w:lastRowLastColumn="0"/>
            </w:pPr>
            <w:r>
              <w:t>Bjork Verstraaten</w:t>
            </w:r>
          </w:p>
        </w:tc>
      </w:tr>
      <w:tr w:rsidR="00C7330E" w:rsidTr="00C7330E">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9CC2E5" w:themeColor="accent1" w:themeTint="99"/>
            </w:tcBorders>
            <w:hideMark/>
          </w:tcPr>
          <w:p w:rsidR="00C7330E" w:rsidRDefault="00C7330E">
            <w:pPr>
              <w:rPr>
                <w:b/>
              </w:rPr>
            </w:pPr>
            <w:r>
              <w:rPr>
                <w:b/>
              </w:rPr>
              <w:t>Versie</w:t>
            </w:r>
          </w:p>
        </w:tc>
        <w:tc>
          <w:tcPr>
            <w:tcW w:w="63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7330E" w:rsidRDefault="00C7330E">
            <w:pPr>
              <w:cnfStyle w:val="000000000000" w:firstRow="0" w:lastRow="0" w:firstColumn="0" w:lastColumn="0" w:oddVBand="0" w:evenVBand="0" w:oddHBand="0" w:evenHBand="0" w:firstRowFirstColumn="0" w:firstRowLastColumn="0" w:lastRowFirstColumn="0" w:lastRowLastColumn="0"/>
            </w:pPr>
            <w:r>
              <w:t>0.1</w:t>
            </w:r>
          </w:p>
        </w:tc>
      </w:tr>
      <w:tr w:rsidR="00C7330E" w:rsidTr="00C7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FFFFFF" w:themeColor="background1"/>
              <w:left w:val="single" w:sz="4" w:space="0" w:color="FFFFFF" w:themeColor="background1"/>
              <w:bottom w:val="single" w:sz="4" w:space="0" w:color="FFFFFF" w:themeColor="background1"/>
              <w:right w:val="single" w:sz="4" w:space="0" w:color="9CC2E5" w:themeColor="accent1" w:themeTint="99"/>
            </w:tcBorders>
            <w:hideMark/>
          </w:tcPr>
          <w:p w:rsidR="00C7330E" w:rsidRDefault="00C7330E">
            <w:pPr>
              <w:rPr>
                <w:b/>
              </w:rPr>
            </w:pPr>
            <w:r>
              <w:rPr>
                <w:b/>
              </w:rPr>
              <w:t>Document status</w:t>
            </w:r>
          </w:p>
        </w:tc>
        <w:tc>
          <w:tcPr>
            <w:tcW w:w="63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7330E" w:rsidRDefault="00C7330E">
            <w:pPr>
              <w:cnfStyle w:val="000000100000" w:firstRow="0" w:lastRow="0" w:firstColumn="0" w:lastColumn="0" w:oddVBand="0" w:evenVBand="0" w:oddHBand="1" w:evenHBand="0" w:firstRowFirstColumn="0" w:firstRowLastColumn="0" w:lastRowFirstColumn="0" w:lastRowLastColumn="0"/>
            </w:pPr>
            <w:r>
              <w:t>Concept</w:t>
            </w:r>
          </w:p>
        </w:tc>
      </w:tr>
    </w:tbl>
    <w:p w:rsidR="00C7330E" w:rsidRDefault="00C7330E" w:rsidP="00C7330E"/>
    <w:p w:rsidR="00C7330E" w:rsidRDefault="00C7330E" w:rsidP="00C7330E"/>
    <w:tbl>
      <w:tblPr>
        <w:tblStyle w:val="Rastertabel2-Accent1"/>
        <w:tblW w:w="9067" w:type="dxa"/>
        <w:tblLook w:val="04A0" w:firstRow="1" w:lastRow="0" w:firstColumn="1" w:lastColumn="0" w:noHBand="0" w:noVBand="1"/>
      </w:tblPr>
      <w:tblGrid>
        <w:gridCol w:w="1413"/>
        <w:gridCol w:w="2268"/>
        <w:gridCol w:w="5386"/>
      </w:tblGrid>
      <w:tr w:rsidR="00C7330E" w:rsidTr="00C73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left w:val="single" w:sz="4" w:space="0" w:color="9CC2E5" w:themeColor="accent1" w:themeTint="99"/>
              <w:right w:val="single" w:sz="4" w:space="0" w:color="9CC2E5" w:themeColor="accent1" w:themeTint="99"/>
            </w:tcBorders>
            <w:hideMark/>
          </w:tcPr>
          <w:p w:rsidR="00C7330E" w:rsidRDefault="00C7330E">
            <w:r>
              <w:t>Versie</w:t>
            </w:r>
          </w:p>
        </w:tc>
        <w:tc>
          <w:tcPr>
            <w:tcW w:w="2268" w:type="dxa"/>
            <w:tcBorders>
              <w:top w:val="single" w:sz="4" w:space="0" w:color="FFFFFF" w:themeColor="background1"/>
              <w:left w:val="single" w:sz="4" w:space="0" w:color="9CC2E5" w:themeColor="accent1" w:themeTint="99"/>
              <w:right w:val="single" w:sz="4" w:space="0" w:color="9CC2E5" w:themeColor="accent1" w:themeTint="99"/>
            </w:tcBorders>
            <w:hideMark/>
          </w:tcPr>
          <w:p w:rsidR="00C7330E" w:rsidRDefault="00C7330E">
            <w:pPr>
              <w:cnfStyle w:val="100000000000" w:firstRow="1" w:lastRow="0" w:firstColumn="0" w:lastColumn="0" w:oddVBand="0" w:evenVBand="0" w:oddHBand="0" w:evenHBand="0" w:firstRowFirstColumn="0" w:firstRowLastColumn="0" w:lastRowFirstColumn="0" w:lastRowLastColumn="0"/>
            </w:pPr>
            <w:r>
              <w:t>Datum</w:t>
            </w:r>
          </w:p>
        </w:tc>
        <w:tc>
          <w:tcPr>
            <w:tcW w:w="5386" w:type="dxa"/>
            <w:tcBorders>
              <w:top w:val="single" w:sz="4" w:space="0" w:color="FFFFFF" w:themeColor="background1"/>
              <w:left w:val="single" w:sz="4" w:space="0" w:color="9CC2E5" w:themeColor="accent1" w:themeTint="99"/>
              <w:right w:val="single" w:sz="4" w:space="0" w:color="9CC2E5" w:themeColor="accent1" w:themeTint="99"/>
            </w:tcBorders>
            <w:hideMark/>
          </w:tcPr>
          <w:p w:rsidR="00C7330E" w:rsidRDefault="00C7330E">
            <w:pPr>
              <w:cnfStyle w:val="100000000000" w:firstRow="1" w:lastRow="0" w:firstColumn="0" w:lastColumn="0" w:oddVBand="0" w:evenVBand="0" w:oddHBand="0" w:evenHBand="0" w:firstRowFirstColumn="0" w:firstRowLastColumn="0" w:lastRowFirstColumn="0" w:lastRowLastColumn="0"/>
            </w:pPr>
            <w:r>
              <w:t>Omschrijving</w:t>
            </w:r>
          </w:p>
        </w:tc>
      </w:tr>
      <w:tr w:rsidR="00C7330E" w:rsidTr="00C7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2" w:space="0" w:color="9CC2E5" w:themeColor="accent1" w:themeTint="99"/>
              <w:left w:val="single" w:sz="4" w:space="0" w:color="9CC2E5" w:themeColor="accent1" w:themeTint="99"/>
              <w:bottom w:val="single" w:sz="2" w:space="0" w:color="9CC2E5" w:themeColor="accent1" w:themeTint="99"/>
              <w:right w:val="single" w:sz="2" w:space="0" w:color="9CC2E5" w:themeColor="accent1" w:themeTint="99"/>
            </w:tcBorders>
            <w:hideMark/>
          </w:tcPr>
          <w:p w:rsidR="00C7330E" w:rsidRDefault="00C7330E">
            <w:r>
              <w:t>0.1</w:t>
            </w:r>
          </w:p>
        </w:tc>
        <w:tc>
          <w:tcPr>
            <w:tcW w:w="226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hideMark/>
          </w:tcPr>
          <w:p w:rsidR="00C7330E" w:rsidRDefault="00C7330E">
            <w:pPr>
              <w:cnfStyle w:val="000000100000" w:firstRow="0" w:lastRow="0" w:firstColumn="0" w:lastColumn="0" w:oddVBand="0" w:evenVBand="0" w:oddHBand="1" w:evenHBand="0" w:firstRowFirstColumn="0" w:firstRowLastColumn="0" w:lastRowFirstColumn="0" w:lastRowLastColumn="0"/>
            </w:pPr>
            <w:r>
              <w:t>14-05-2014</w:t>
            </w:r>
          </w:p>
        </w:tc>
        <w:tc>
          <w:tcPr>
            <w:tcW w:w="5386" w:type="dxa"/>
            <w:tcBorders>
              <w:top w:val="single" w:sz="2" w:space="0" w:color="9CC2E5" w:themeColor="accent1" w:themeTint="99"/>
              <w:left w:val="single" w:sz="2" w:space="0" w:color="9CC2E5" w:themeColor="accent1" w:themeTint="99"/>
              <w:bottom w:val="single" w:sz="2" w:space="0" w:color="9CC2E5" w:themeColor="accent1" w:themeTint="99"/>
              <w:right w:val="single" w:sz="4" w:space="0" w:color="9CC2E5" w:themeColor="accent1" w:themeTint="99"/>
            </w:tcBorders>
            <w:hideMark/>
          </w:tcPr>
          <w:p w:rsidR="00C7330E" w:rsidRDefault="00C7330E" w:rsidP="00C7330E">
            <w:pPr>
              <w:cnfStyle w:val="000000100000" w:firstRow="0" w:lastRow="0" w:firstColumn="0" w:lastColumn="0" w:oddVBand="0" w:evenVBand="0" w:oddHBand="1" w:evenHBand="0" w:firstRowFirstColumn="0" w:firstRowLastColumn="0" w:lastRowFirstColumn="0" w:lastRowLastColumn="0"/>
            </w:pPr>
            <w:r>
              <w:t>Concept ontwerp document maken</w:t>
            </w:r>
          </w:p>
        </w:tc>
      </w:tr>
      <w:tr w:rsidR="00C7330E" w:rsidTr="00C7330E">
        <w:tc>
          <w:tcPr>
            <w:cnfStyle w:val="001000000000" w:firstRow="0" w:lastRow="0" w:firstColumn="1" w:lastColumn="0" w:oddVBand="0" w:evenVBand="0" w:oddHBand="0" w:evenHBand="0" w:firstRowFirstColumn="0" w:firstRowLastColumn="0" w:lastRowFirstColumn="0" w:lastRowLastColumn="0"/>
            <w:tcW w:w="1413" w:type="dxa"/>
            <w:tcBorders>
              <w:top w:val="single" w:sz="2" w:space="0" w:color="9CC2E5" w:themeColor="accent1" w:themeTint="99"/>
              <w:left w:val="single" w:sz="4" w:space="0" w:color="9CC2E5" w:themeColor="accent1" w:themeTint="99"/>
              <w:bottom w:val="single" w:sz="2" w:space="0" w:color="9CC2E5" w:themeColor="accent1" w:themeTint="99"/>
              <w:right w:val="single" w:sz="2" w:space="0" w:color="9CC2E5" w:themeColor="accent1" w:themeTint="99"/>
            </w:tcBorders>
          </w:tcPr>
          <w:p w:rsidR="00C7330E" w:rsidRDefault="00C7330E"/>
        </w:tc>
        <w:tc>
          <w:tcPr>
            <w:tcW w:w="226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rsidR="00C7330E" w:rsidRDefault="00C7330E">
            <w:pPr>
              <w:cnfStyle w:val="000000000000" w:firstRow="0" w:lastRow="0" w:firstColumn="0" w:lastColumn="0" w:oddVBand="0" w:evenVBand="0" w:oddHBand="0" w:evenHBand="0" w:firstRowFirstColumn="0" w:firstRowLastColumn="0" w:lastRowFirstColumn="0" w:lastRowLastColumn="0"/>
            </w:pPr>
          </w:p>
        </w:tc>
        <w:tc>
          <w:tcPr>
            <w:tcW w:w="5386" w:type="dxa"/>
            <w:tcBorders>
              <w:top w:val="single" w:sz="2" w:space="0" w:color="9CC2E5" w:themeColor="accent1" w:themeTint="99"/>
              <w:left w:val="single" w:sz="2" w:space="0" w:color="9CC2E5" w:themeColor="accent1" w:themeTint="99"/>
              <w:bottom w:val="single" w:sz="2" w:space="0" w:color="9CC2E5" w:themeColor="accent1" w:themeTint="99"/>
              <w:right w:val="single" w:sz="4" w:space="0" w:color="9CC2E5" w:themeColor="accent1" w:themeTint="99"/>
            </w:tcBorders>
          </w:tcPr>
          <w:p w:rsidR="00C7330E" w:rsidRDefault="00C7330E">
            <w:pPr>
              <w:cnfStyle w:val="000000000000" w:firstRow="0" w:lastRow="0" w:firstColumn="0" w:lastColumn="0" w:oddVBand="0" w:evenVBand="0" w:oddHBand="0" w:evenHBand="0" w:firstRowFirstColumn="0" w:firstRowLastColumn="0" w:lastRowFirstColumn="0" w:lastRowLastColumn="0"/>
            </w:pPr>
          </w:p>
        </w:tc>
      </w:tr>
      <w:tr w:rsidR="00C7330E" w:rsidTr="00C73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2" w:space="0" w:color="9CC2E5" w:themeColor="accent1" w:themeTint="99"/>
              <w:left w:val="single" w:sz="4" w:space="0" w:color="9CC2E5" w:themeColor="accent1" w:themeTint="99"/>
              <w:bottom w:val="single" w:sz="2" w:space="0" w:color="9CC2E5" w:themeColor="accent1" w:themeTint="99"/>
              <w:right w:val="single" w:sz="2" w:space="0" w:color="9CC2E5" w:themeColor="accent1" w:themeTint="99"/>
            </w:tcBorders>
          </w:tcPr>
          <w:p w:rsidR="00C7330E" w:rsidRDefault="00C7330E"/>
        </w:tc>
        <w:tc>
          <w:tcPr>
            <w:tcW w:w="226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rsidR="00C7330E" w:rsidRDefault="00C7330E">
            <w:pPr>
              <w:cnfStyle w:val="000000100000" w:firstRow="0" w:lastRow="0" w:firstColumn="0" w:lastColumn="0" w:oddVBand="0" w:evenVBand="0" w:oddHBand="1" w:evenHBand="0" w:firstRowFirstColumn="0" w:firstRowLastColumn="0" w:lastRowFirstColumn="0" w:lastRowLastColumn="0"/>
            </w:pPr>
          </w:p>
        </w:tc>
        <w:tc>
          <w:tcPr>
            <w:tcW w:w="5386" w:type="dxa"/>
            <w:tcBorders>
              <w:top w:val="single" w:sz="2" w:space="0" w:color="9CC2E5" w:themeColor="accent1" w:themeTint="99"/>
              <w:left w:val="single" w:sz="2" w:space="0" w:color="9CC2E5" w:themeColor="accent1" w:themeTint="99"/>
              <w:bottom w:val="single" w:sz="2" w:space="0" w:color="9CC2E5" w:themeColor="accent1" w:themeTint="99"/>
              <w:right w:val="single" w:sz="4" w:space="0" w:color="9CC2E5" w:themeColor="accent1" w:themeTint="99"/>
            </w:tcBorders>
          </w:tcPr>
          <w:p w:rsidR="00C7330E" w:rsidRDefault="00C7330E">
            <w:pPr>
              <w:cnfStyle w:val="000000100000" w:firstRow="0" w:lastRow="0" w:firstColumn="0" w:lastColumn="0" w:oddVBand="0" w:evenVBand="0" w:oddHBand="1" w:evenHBand="0" w:firstRowFirstColumn="0" w:firstRowLastColumn="0" w:lastRowFirstColumn="0" w:lastRowLastColumn="0"/>
            </w:pPr>
          </w:p>
        </w:tc>
      </w:tr>
    </w:tbl>
    <w:p w:rsidR="00C7330E" w:rsidRDefault="00C7330E" w:rsidP="00C7330E"/>
    <w:p w:rsidR="00C7330E" w:rsidRDefault="00C7330E" w:rsidP="00C7330E"/>
    <w:p w:rsidR="00C7330E" w:rsidRDefault="00C7330E">
      <w:r>
        <w:br w:type="page"/>
      </w:r>
    </w:p>
    <w:p w:rsidR="00C7330E" w:rsidRDefault="00C7330E" w:rsidP="00C7330E">
      <w:pPr>
        <w:pStyle w:val="Kop1"/>
      </w:pPr>
      <w:bookmarkStart w:id="4" w:name="_Toc382238843"/>
      <w:bookmarkStart w:id="5" w:name="_Toc387925967"/>
      <w:r>
        <w:lastRenderedPageBreak/>
        <w:t>Interfaces</w:t>
      </w:r>
      <w:bookmarkEnd w:id="4"/>
      <w:bookmarkEnd w:id="5"/>
    </w:p>
    <w:p w:rsidR="00C7330E" w:rsidRDefault="00C7330E" w:rsidP="00C7330E">
      <w:pPr>
        <w:pStyle w:val="Kop4"/>
      </w:pPr>
    </w:p>
    <w:p w:rsidR="00C7330E" w:rsidRDefault="007E7C42" w:rsidP="00C7330E">
      <w:pPr>
        <w:pStyle w:val="Kop2"/>
      </w:pPr>
      <w:bookmarkStart w:id="6" w:name="_Toc387925968"/>
      <w:proofErr w:type="spellStart"/>
      <w:r>
        <w:t>Websysteem</w:t>
      </w:r>
      <w:bookmarkEnd w:id="6"/>
      <w:proofErr w:type="spellEnd"/>
    </w:p>
    <w:p w:rsidR="00C7330E" w:rsidRPr="00FF1727" w:rsidRDefault="00C7330E" w:rsidP="00C7330E"/>
    <w:p w:rsidR="00CD0A90" w:rsidRDefault="007E7C42">
      <w:r>
        <w:t xml:space="preserve">De hoofdpagina zal gesplitst zijn in verschillende blokken: de eerste blok zal bestaan uit ingeplande kanalen, het tweede blok zullen de 12 games zijn met de meeste views van hoog naar laag, het derde blok zal bestaan uit de 6 meest populaire kanalen met de meeste views van hoog naar laag. Als een gebruiker zich voor de website wilt aanmelden zal er een knop zijn waarop de gebruiker kan klikken, wanneer de gebruiker hier op klikt zal er een venster tevoorschijn komen waarin gegevens ingevuld moeten worden, als alle gegevens zijn ingevuld en ze kloppen dan zal er een account worden aangemaakt waaraan gelijk een nieuw kanaal aan gekoppeld word.  </w:t>
      </w:r>
    </w:p>
    <w:p w:rsidR="00356717" w:rsidRDefault="00CD0A90">
      <w:r>
        <w:t xml:space="preserve">Wanneer een gebruiker is ingelogd zijn er extra functionaliteiten, een gebruiker kan een kanaal volgen zodat er een melding komt wanneer de gebruiker online is. Als een kanaal online is kan een gebruiker ook chatten met andere gebruikers. </w:t>
      </w:r>
    </w:p>
    <w:p w:rsidR="00C7330E" w:rsidRDefault="00C7330E"/>
    <w:p w:rsidR="00C7330E" w:rsidRDefault="00C7330E">
      <w:r>
        <w:br w:type="page"/>
      </w:r>
    </w:p>
    <w:p w:rsidR="00C7330E" w:rsidRDefault="00C7330E" w:rsidP="00C7330E">
      <w:pPr>
        <w:pStyle w:val="Kop1"/>
      </w:pPr>
      <w:bookmarkStart w:id="7" w:name="_Toc382238847"/>
      <w:bookmarkStart w:id="8" w:name="_Toc387925969"/>
      <w:r>
        <w:lastRenderedPageBreak/>
        <w:t>Database</w:t>
      </w:r>
      <w:bookmarkEnd w:id="7"/>
      <w:bookmarkEnd w:id="8"/>
    </w:p>
    <w:p w:rsidR="00C7330E" w:rsidRDefault="00C7330E" w:rsidP="00C7330E"/>
    <w:p w:rsidR="00C7330E" w:rsidRDefault="00C7330E" w:rsidP="00C7330E">
      <w:pPr>
        <w:pStyle w:val="Kop2"/>
      </w:pPr>
      <w:bookmarkStart w:id="9" w:name="_Toc382238848"/>
      <w:bookmarkStart w:id="10" w:name="_Toc387925970"/>
      <w:r>
        <w:t>ERD</w:t>
      </w:r>
      <w:bookmarkEnd w:id="9"/>
      <w:bookmarkEnd w:id="10"/>
    </w:p>
    <w:p w:rsidR="00C7330E" w:rsidRDefault="00CD0A90" w:rsidP="00C7330E">
      <w:ins w:id="11" w:author="Bjork" w:date="2014-04-03T00:09:00Z">
        <w:r w:rsidRPr="00AA38BA">
          <w:rPr>
            <w:noProof/>
            <w:lang w:eastAsia="nl-NL"/>
          </w:rPr>
          <w:drawing>
            <wp:inline distT="0" distB="0" distL="0" distR="0" wp14:anchorId="1EF26021" wp14:editId="535E944D">
              <wp:extent cx="5760085" cy="3728852"/>
              <wp:effectExtent l="0" t="0" r="0" b="5080"/>
              <wp:docPr id="51" name="Picture 51" descr="E:\Downloads\Firefox\database_opdrach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Firefox\database_opdracht(3).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597"/>
                      <a:stretch/>
                    </pic:blipFill>
                    <pic:spPr bwMode="auto">
                      <a:xfrm>
                        <a:off x="0" y="0"/>
                        <a:ext cx="5760720" cy="3729263"/>
                      </a:xfrm>
                      <a:prstGeom prst="rect">
                        <a:avLst/>
                      </a:prstGeom>
                      <a:noFill/>
                      <a:ln>
                        <a:noFill/>
                      </a:ln>
                      <a:extLst>
                        <a:ext uri="{53640926-AAD7-44D8-BBD7-CCE9431645EC}">
                          <a14:shadowObscured xmlns:a14="http://schemas.microsoft.com/office/drawing/2010/main"/>
                        </a:ext>
                      </a:extLst>
                    </pic:spPr>
                  </pic:pic>
                </a:graphicData>
              </a:graphic>
            </wp:inline>
          </w:drawing>
        </w:r>
      </w:ins>
    </w:p>
    <w:p w:rsidR="00C7330E" w:rsidRDefault="00C7330E" w:rsidP="00C7330E"/>
    <w:p w:rsidR="00C7330E" w:rsidRPr="00FF1727" w:rsidRDefault="00C7330E" w:rsidP="00C7330E">
      <w:pPr>
        <w:pStyle w:val="Kop2"/>
      </w:pPr>
      <w:bookmarkStart w:id="12" w:name="_Toc382238849"/>
      <w:bookmarkStart w:id="13" w:name="_Toc387925971"/>
      <w:r>
        <w:lastRenderedPageBreak/>
        <w:t>Databaseontwerp</w:t>
      </w:r>
      <w:bookmarkEnd w:id="12"/>
      <w:bookmarkEnd w:id="13"/>
    </w:p>
    <w:p w:rsidR="00C7330E" w:rsidRDefault="00CD0A90" w:rsidP="00C7330E">
      <w:r w:rsidRPr="003B56C5">
        <w:rPr>
          <w:noProof/>
          <w:lang w:eastAsia="nl-NL"/>
        </w:rPr>
        <w:drawing>
          <wp:inline distT="0" distB="0" distL="0" distR="0" wp14:anchorId="7165D725" wp14:editId="6AFB98C8">
            <wp:extent cx="5760720" cy="4486876"/>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Fontys\Periode 3\Database\Database ontwerp ontwikkel opdrach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4486876"/>
                    </a:xfrm>
                    <a:prstGeom prst="rect">
                      <a:avLst/>
                    </a:prstGeom>
                    <a:noFill/>
                    <a:ln>
                      <a:noFill/>
                    </a:ln>
                  </pic:spPr>
                </pic:pic>
              </a:graphicData>
            </a:graphic>
          </wp:inline>
        </w:drawing>
      </w:r>
    </w:p>
    <w:p w:rsidR="00C7330E" w:rsidRDefault="00C7330E" w:rsidP="00C7330E"/>
    <w:p w:rsidR="00C7330E" w:rsidRDefault="00C7330E" w:rsidP="00C7330E">
      <w:pPr>
        <w:rPr>
          <w:rFonts w:asciiTheme="majorHAnsi" w:eastAsiaTheme="majorEastAsia" w:hAnsiTheme="majorHAnsi" w:cstheme="majorBidi"/>
          <w:color w:val="2E74B5" w:themeColor="accent1" w:themeShade="BF"/>
          <w:sz w:val="32"/>
          <w:szCs w:val="32"/>
        </w:rPr>
      </w:pPr>
      <w:r>
        <w:br w:type="page"/>
      </w:r>
    </w:p>
    <w:p w:rsidR="00C7330E" w:rsidRDefault="00C7330E" w:rsidP="00C7330E">
      <w:pPr>
        <w:pStyle w:val="Kop1"/>
      </w:pPr>
      <w:bookmarkStart w:id="14" w:name="_Toc382238850"/>
      <w:bookmarkStart w:id="15" w:name="_Toc387925972"/>
      <w:r>
        <w:lastRenderedPageBreak/>
        <w:t>Klassendiagrammen</w:t>
      </w:r>
      <w:bookmarkEnd w:id="14"/>
      <w:bookmarkEnd w:id="15"/>
    </w:p>
    <w:p w:rsidR="00C7330E" w:rsidRDefault="00C7330E" w:rsidP="00C7330E"/>
    <w:p w:rsidR="00C7330E" w:rsidRDefault="00C7330E" w:rsidP="00F05D74">
      <w:pPr>
        <w:pStyle w:val="Kop2"/>
      </w:pPr>
      <w:bookmarkStart w:id="16" w:name="_GoBack"/>
      <w:bookmarkEnd w:id="16"/>
    </w:p>
    <w:p w:rsidR="00C7330E" w:rsidRDefault="00C7330E" w:rsidP="00F509B0">
      <w:pPr>
        <w:pStyle w:val="Kop1"/>
      </w:pPr>
    </w:p>
    <w:sectPr w:rsidR="00C7330E" w:rsidSect="00890A8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47CEE"/>
    <w:multiLevelType w:val="hybridMultilevel"/>
    <w:tmpl w:val="31DE6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jork">
    <w15:presenceInfo w15:providerId="None" w15:userId="Bjo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86"/>
    <w:rsid w:val="001B43F7"/>
    <w:rsid w:val="00207CAF"/>
    <w:rsid w:val="00302636"/>
    <w:rsid w:val="004C0C92"/>
    <w:rsid w:val="007E7C42"/>
    <w:rsid w:val="00890A86"/>
    <w:rsid w:val="00892780"/>
    <w:rsid w:val="00B00197"/>
    <w:rsid w:val="00C7330E"/>
    <w:rsid w:val="00CD0A90"/>
    <w:rsid w:val="00D6059A"/>
    <w:rsid w:val="00DD09B3"/>
    <w:rsid w:val="00E13D2B"/>
    <w:rsid w:val="00F05D74"/>
    <w:rsid w:val="00F509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9AD49-7709-4E4E-9D24-3E4DC59E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90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73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4">
    <w:name w:val="heading 4"/>
    <w:basedOn w:val="Standaard"/>
    <w:next w:val="Standaard"/>
    <w:link w:val="Kop4Char"/>
    <w:uiPriority w:val="9"/>
    <w:unhideWhenUsed/>
    <w:qFormat/>
    <w:rsid w:val="00C733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90A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90A86"/>
    <w:rPr>
      <w:rFonts w:eastAsiaTheme="minorEastAsia"/>
      <w:lang w:eastAsia="nl-NL"/>
    </w:rPr>
  </w:style>
  <w:style w:type="character" w:customStyle="1" w:styleId="Kop1Char">
    <w:name w:val="Kop 1 Char"/>
    <w:basedOn w:val="Standaardalinea-lettertype"/>
    <w:link w:val="Kop1"/>
    <w:uiPriority w:val="9"/>
    <w:rsid w:val="00890A8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90A86"/>
    <w:pPr>
      <w:outlineLvl w:val="9"/>
    </w:pPr>
    <w:rPr>
      <w:lang w:eastAsia="nl-NL"/>
    </w:rPr>
  </w:style>
  <w:style w:type="paragraph" w:styleId="Inhopg1">
    <w:name w:val="toc 1"/>
    <w:basedOn w:val="Standaard"/>
    <w:next w:val="Standaard"/>
    <w:autoRedefine/>
    <w:uiPriority w:val="39"/>
    <w:unhideWhenUsed/>
    <w:rsid w:val="00890A86"/>
    <w:pPr>
      <w:spacing w:after="100"/>
    </w:pPr>
  </w:style>
  <w:style w:type="character" w:styleId="Hyperlink">
    <w:name w:val="Hyperlink"/>
    <w:basedOn w:val="Standaardalinea-lettertype"/>
    <w:uiPriority w:val="99"/>
    <w:unhideWhenUsed/>
    <w:rsid w:val="00890A86"/>
    <w:rPr>
      <w:color w:val="0563C1" w:themeColor="hyperlink"/>
      <w:u w:val="single"/>
    </w:rPr>
  </w:style>
  <w:style w:type="table" w:styleId="Rastertabel2-Accent1">
    <w:name w:val="Grid Table 2 Accent 1"/>
    <w:basedOn w:val="Standaardtabel"/>
    <w:uiPriority w:val="47"/>
    <w:rsid w:val="00C7330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3-Accent1">
    <w:name w:val="Grid Table 3 Accent 1"/>
    <w:basedOn w:val="Standaardtabel"/>
    <w:uiPriority w:val="48"/>
    <w:rsid w:val="00C733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Kop2Char">
    <w:name w:val="Kop 2 Char"/>
    <w:basedOn w:val="Standaardalinea-lettertype"/>
    <w:link w:val="Kop2"/>
    <w:uiPriority w:val="9"/>
    <w:rsid w:val="00C7330E"/>
    <w:rPr>
      <w:rFonts w:asciiTheme="majorHAnsi" w:eastAsiaTheme="majorEastAsia" w:hAnsiTheme="majorHAnsi" w:cstheme="majorBidi"/>
      <w:color w:val="2E74B5" w:themeColor="accent1" w:themeShade="BF"/>
      <w:sz w:val="26"/>
      <w:szCs w:val="26"/>
    </w:rPr>
  </w:style>
  <w:style w:type="character" w:customStyle="1" w:styleId="Kop4Char">
    <w:name w:val="Kop 4 Char"/>
    <w:basedOn w:val="Standaardalinea-lettertype"/>
    <w:link w:val="Kop4"/>
    <w:uiPriority w:val="9"/>
    <w:rsid w:val="00C7330E"/>
    <w:rPr>
      <w:rFonts w:asciiTheme="majorHAnsi" w:eastAsiaTheme="majorEastAsia" w:hAnsiTheme="majorHAnsi" w:cstheme="majorBidi"/>
      <w:i/>
      <w:iCs/>
      <w:color w:val="2E74B5" w:themeColor="accent1" w:themeShade="BF"/>
    </w:rPr>
  </w:style>
  <w:style w:type="paragraph" w:styleId="Inhopg2">
    <w:name w:val="toc 2"/>
    <w:basedOn w:val="Standaard"/>
    <w:next w:val="Standaard"/>
    <w:autoRedefine/>
    <w:uiPriority w:val="39"/>
    <w:unhideWhenUsed/>
    <w:rsid w:val="00CD0A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1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502</Words>
  <Characters>2761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 Document</vt:lpstr>
      <vt:lpstr>Ontwerp Document</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Twitch.tv project</dc:subject>
  <dc:creator>Bjork Verstraaten</dc:creator>
  <cp:keywords/>
  <dc:description/>
  <cp:lastModifiedBy>Bjork Verstraaten</cp:lastModifiedBy>
  <cp:revision>8</cp:revision>
  <dcterms:created xsi:type="dcterms:W3CDTF">2014-05-14T13:02:00Z</dcterms:created>
  <dcterms:modified xsi:type="dcterms:W3CDTF">2014-06-15T19:52:00Z</dcterms:modified>
</cp:coreProperties>
</file>